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3C6" w:rsidRPr="008B6037" w:rsidRDefault="00F875C8" w:rsidP="00BB53C6">
      <w:pPr>
        <w:jc w:val="center"/>
        <w:rPr>
          <w:b/>
          <w:sz w:val="24"/>
          <w:szCs w:val="24"/>
          <w:u w:val="single"/>
        </w:rPr>
      </w:pPr>
      <w:r>
        <w:rPr>
          <w:b/>
          <w:sz w:val="24"/>
          <w:szCs w:val="24"/>
          <w:u w:val="single"/>
        </w:rPr>
        <w:t>Design Requirements</w:t>
      </w:r>
      <w:r w:rsidR="00A323EC">
        <w:rPr>
          <w:b/>
          <w:sz w:val="24"/>
          <w:szCs w:val="24"/>
          <w:u w:val="single"/>
        </w:rPr>
        <w:t xml:space="preserve"> </w:t>
      </w:r>
      <w:r w:rsidR="00BB53C6" w:rsidRPr="008B6037">
        <w:rPr>
          <w:b/>
          <w:sz w:val="24"/>
          <w:szCs w:val="24"/>
          <w:u w:val="single"/>
        </w:rPr>
        <w:t xml:space="preserve">of a Test-Board for DM3730/AM3703 </w:t>
      </w:r>
      <w:proofErr w:type="spellStart"/>
      <w:r w:rsidR="00BB53C6" w:rsidRPr="008B6037">
        <w:rPr>
          <w:b/>
          <w:sz w:val="24"/>
          <w:szCs w:val="24"/>
          <w:u w:val="single"/>
        </w:rPr>
        <w:t>TorpedoSOM</w:t>
      </w:r>
      <w:proofErr w:type="spellEnd"/>
    </w:p>
    <w:p w:rsidR="00BB53C6" w:rsidRDefault="00BB53C6" w:rsidP="00BB53C6">
      <w:pPr>
        <w:jc w:val="center"/>
        <w:rPr>
          <w:sz w:val="24"/>
          <w:szCs w:val="24"/>
        </w:rPr>
      </w:pPr>
      <w:r w:rsidRPr="008B6037">
        <w:rPr>
          <w:sz w:val="24"/>
          <w:szCs w:val="24"/>
        </w:rPr>
        <w:t xml:space="preserve">By - </w:t>
      </w:r>
      <w:proofErr w:type="spellStart"/>
      <w:r w:rsidRPr="008B6037">
        <w:rPr>
          <w:sz w:val="24"/>
          <w:szCs w:val="24"/>
        </w:rPr>
        <w:t>Ojonav</w:t>
      </w:r>
      <w:proofErr w:type="spellEnd"/>
      <w:r w:rsidRPr="008B6037">
        <w:rPr>
          <w:sz w:val="24"/>
          <w:szCs w:val="24"/>
        </w:rPr>
        <w:t xml:space="preserve"> </w:t>
      </w:r>
      <w:proofErr w:type="spellStart"/>
      <w:r w:rsidRPr="008B6037">
        <w:rPr>
          <w:sz w:val="24"/>
          <w:szCs w:val="24"/>
        </w:rPr>
        <w:t>Hazarika</w:t>
      </w:r>
      <w:proofErr w:type="spellEnd"/>
    </w:p>
    <w:p w:rsidR="00907367" w:rsidRPr="008B6037" w:rsidRDefault="00907367" w:rsidP="00BB53C6">
      <w:pPr>
        <w:jc w:val="center"/>
        <w:rPr>
          <w:sz w:val="24"/>
          <w:szCs w:val="24"/>
        </w:rPr>
      </w:pPr>
      <w:r>
        <w:rPr>
          <w:sz w:val="24"/>
          <w:szCs w:val="24"/>
        </w:rPr>
        <w:t>21</w:t>
      </w:r>
      <w:r w:rsidRPr="00907367">
        <w:rPr>
          <w:sz w:val="24"/>
          <w:szCs w:val="24"/>
          <w:vertAlign w:val="superscript"/>
        </w:rPr>
        <w:t>st</w:t>
      </w:r>
      <w:r>
        <w:rPr>
          <w:sz w:val="24"/>
          <w:szCs w:val="24"/>
        </w:rPr>
        <w:t xml:space="preserve"> June 2012, </w:t>
      </w:r>
      <w:proofErr w:type="spellStart"/>
      <w:r>
        <w:rPr>
          <w:sz w:val="24"/>
          <w:szCs w:val="24"/>
        </w:rPr>
        <w:t>Capetown</w:t>
      </w:r>
      <w:proofErr w:type="spellEnd"/>
    </w:p>
    <w:p w:rsidR="00D509CC" w:rsidRPr="000B7FFB" w:rsidRDefault="000B7FFB" w:rsidP="00D509CC">
      <w:pPr>
        <w:pStyle w:val="ListParagraph"/>
        <w:numPr>
          <w:ilvl w:val="0"/>
          <w:numId w:val="4"/>
        </w:numPr>
        <w:rPr>
          <w:b/>
          <w:sz w:val="24"/>
          <w:szCs w:val="24"/>
        </w:rPr>
      </w:pPr>
      <w:r w:rsidRPr="000B7FFB">
        <w:rPr>
          <w:b/>
          <w:sz w:val="24"/>
          <w:szCs w:val="24"/>
        </w:rPr>
        <w:t>Introduction</w:t>
      </w:r>
    </w:p>
    <w:p w:rsidR="00D509CC" w:rsidRPr="008B6037" w:rsidRDefault="00D509CC" w:rsidP="00D509CC">
      <w:pPr>
        <w:pStyle w:val="ListParagraph"/>
        <w:numPr>
          <w:ilvl w:val="1"/>
          <w:numId w:val="4"/>
        </w:numPr>
        <w:rPr>
          <w:sz w:val="24"/>
          <w:szCs w:val="24"/>
          <w:u w:val="single"/>
        </w:rPr>
      </w:pPr>
      <w:r w:rsidRPr="008B6037">
        <w:rPr>
          <w:sz w:val="24"/>
          <w:szCs w:val="24"/>
          <w:u w:val="single"/>
        </w:rPr>
        <w:t xml:space="preserve">Objective </w:t>
      </w:r>
    </w:p>
    <w:p w:rsidR="008B6037" w:rsidRDefault="00293298" w:rsidP="008B6037">
      <w:pPr>
        <w:pStyle w:val="ListParagraph"/>
        <w:ind w:left="1440"/>
        <w:rPr>
          <w:sz w:val="24"/>
          <w:szCs w:val="24"/>
        </w:rPr>
      </w:pPr>
      <w:r>
        <w:rPr>
          <w:sz w:val="24"/>
          <w:szCs w:val="24"/>
        </w:rPr>
        <w:t xml:space="preserve">Objective of this document is to understand the requirements for the design of a </w:t>
      </w:r>
      <w:r w:rsidR="00D509CC" w:rsidRPr="008B6037">
        <w:rPr>
          <w:sz w:val="24"/>
          <w:szCs w:val="24"/>
        </w:rPr>
        <w:t>Test Board for the DM3730/</w:t>
      </w:r>
      <w:proofErr w:type="gramStart"/>
      <w:r w:rsidR="00D509CC" w:rsidRPr="008B6037">
        <w:rPr>
          <w:sz w:val="24"/>
          <w:szCs w:val="24"/>
        </w:rPr>
        <w:t>AM3703(</w:t>
      </w:r>
      <w:proofErr w:type="gramEnd"/>
      <w:r w:rsidR="00D509CC" w:rsidRPr="008B6037">
        <w:rPr>
          <w:sz w:val="24"/>
          <w:szCs w:val="24"/>
        </w:rPr>
        <w:t xml:space="preserve">equipped with a Up to 1-GHz </w:t>
      </w:r>
      <w:proofErr w:type="spellStart"/>
      <w:r w:rsidR="00D509CC" w:rsidRPr="008B6037">
        <w:rPr>
          <w:sz w:val="24"/>
          <w:szCs w:val="24"/>
        </w:rPr>
        <w:t>Sitara</w:t>
      </w:r>
      <w:proofErr w:type="spellEnd"/>
      <w:r w:rsidR="00D509CC" w:rsidRPr="008B6037">
        <w:rPr>
          <w:sz w:val="24"/>
          <w:szCs w:val="24"/>
        </w:rPr>
        <w:t>™ ARM® Cortex™-A8 Core</w:t>
      </w:r>
      <w:r w:rsidR="00D509CC" w:rsidRPr="008B6037">
        <w:rPr>
          <w:rFonts w:ascii="Arial" w:hAnsi="Arial" w:cs="Arial"/>
          <w:sz w:val="24"/>
          <w:szCs w:val="24"/>
        </w:rPr>
        <w:t xml:space="preserve"> </w:t>
      </w:r>
      <w:r w:rsidR="00D509CC" w:rsidRPr="008B6037">
        <w:rPr>
          <w:sz w:val="24"/>
          <w:szCs w:val="24"/>
        </w:rPr>
        <w:t>processor)  Torpedo System on Module(SOM)  in order to facilitate the use of the microcontroller DM3730/AM3703 for further development of end-user applications</w:t>
      </w:r>
      <w:r>
        <w:rPr>
          <w:sz w:val="24"/>
          <w:szCs w:val="24"/>
        </w:rPr>
        <w:t xml:space="preserve"> and hence, provide a functional description of the design</w:t>
      </w:r>
      <w:r w:rsidR="00D509CC" w:rsidRPr="008B6037">
        <w:rPr>
          <w:sz w:val="24"/>
          <w:szCs w:val="24"/>
        </w:rPr>
        <w:t>.</w:t>
      </w:r>
    </w:p>
    <w:p w:rsidR="008B6037" w:rsidRPr="008B6037" w:rsidRDefault="008B6037" w:rsidP="008B6037">
      <w:pPr>
        <w:pStyle w:val="ListParagraph"/>
        <w:ind w:left="1440"/>
        <w:rPr>
          <w:sz w:val="24"/>
          <w:szCs w:val="24"/>
        </w:rPr>
      </w:pPr>
    </w:p>
    <w:p w:rsidR="00D509CC" w:rsidRPr="008B6037" w:rsidRDefault="00D509CC" w:rsidP="00D509CC">
      <w:pPr>
        <w:pStyle w:val="ListParagraph"/>
        <w:numPr>
          <w:ilvl w:val="1"/>
          <w:numId w:val="4"/>
        </w:numPr>
        <w:rPr>
          <w:sz w:val="24"/>
          <w:szCs w:val="24"/>
          <w:u w:val="single"/>
        </w:rPr>
      </w:pPr>
      <w:r w:rsidRPr="008B6037">
        <w:rPr>
          <w:sz w:val="24"/>
          <w:szCs w:val="24"/>
          <w:u w:val="single"/>
        </w:rPr>
        <w:t>Background</w:t>
      </w:r>
    </w:p>
    <w:p w:rsidR="00D509CC" w:rsidRDefault="00D509CC" w:rsidP="00D509CC">
      <w:pPr>
        <w:pStyle w:val="ListParagraph"/>
        <w:ind w:left="1440"/>
        <w:rPr>
          <w:sz w:val="24"/>
          <w:szCs w:val="24"/>
        </w:rPr>
      </w:pPr>
      <w:r w:rsidRPr="008B6037">
        <w:rPr>
          <w:sz w:val="24"/>
          <w:szCs w:val="24"/>
        </w:rPr>
        <w:t xml:space="preserve">The DM3730/AM3703 Torpedo System on </w:t>
      </w:r>
      <w:proofErr w:type="gramStart"/>
      <w:r w:rsidRPr="008B6037">
        <w:rPr>
          <w:sz w:val="24"/>
          <w:szCs w:val="24"/>
        </w:rPr>
        <w:t>Module(</w:t>
      </w:r>
      <w:proofErr w:type="gramEnd"/>
      <w:r w:rsidRPr="008B6037">
        <w:rPr>
          <w:sz w:val="24"/>
          <w:szCs w:val="24"/>
        </w:rPr>
        <w:t>SOM)</w:t>
      </w:r>
      <w:r w:rsidR="00F51E8A">
        <w:rPr>
          <w:sz w:val="24"/>
          <w:szCs w:val="24"/>
        </w:rPr>
        <w:t>(Table 1)</w:t>
      </w:r>
      <w:r w:rsidRPr="008B6037">
        <w:rPr>
          <w:sz w:val="24"/>
          <w:szCs w:val="24"/>
        </w:rPr>
        <w:t xml:space="preserve"> has an onboard Power Management IC which takes care of all the voltage conversions required to power up the microcontroller and all its IOs</w:t>
      </w:r>
      <w:r w:rsidR="00A91DFD">
        <w:rPr>
          <w:sz w:val="24"/>
          <w:szCs w:val="24"/>
        </w:rPr>
        <w:t xml:space="preserve"> buses</w:t>
      </w:r>
      <w:r w:rsidRPr="008B6037">
        <w:rPr>
          <w:sz w:val="24"/>
          <w:szCs w:val="24"/>
        </w:rPr>
        <w:t>. It also has a clock distribution circuitry which again takes care of all the clocks required by the microcontroller. Other than that</w:t>
      </w:r>
      <w:r w:rsidR="008B6037" w:rsidRPr="008B6037">
        <w:rPr>
          <w:sz w:val="24"/>
          <w:szCs w:val="24"/>
        </w:rPr>
        <w:t xml:space="preserve"> it also provides some special interfaces like </w:t>
      </w:r>
      <w:proofErr w:type="spellStart"/>
      <w:r w:rsidR="008B6037" w:rsidRPr="008B6037">
        <w:rPr>
          <w:sz w:val="24"/>
          <w:szCs w:val="24"/>
        </w:rPr>
        <w:t>AudioIO</w:t>
      </w:r>
      <w:proofErr w:type="spellEnd"/>
      <w:r w:rsidR="008B6037" w:rsidRPr="008B6037">
        <w:rPr>
          <w:sz w:val="24"/>
          <w:szCs w:val="24"/>
        </w:rPr>
        <w:t>, keypad, HS OTG etc.</w:t>
      </w:r>
      <w:r w:rsidR="008B6037">
        <w:rPr>
          <w:sz w:val="24"/>
          <w:szCs w:val="24"/>
        </w:rPr>
        <w:t xml:space="preserve"> </w:t>
      </w:r>
      <w:proofErr w:type="gramStart"/>
      <w:r w:rsidR="000B7FFB">
        <w:rPr>
          <w:sz w:val="24"/>
          <w:szCs w:val="24"/>
        </w:rPr>
        <w:t>All these</w:t>
      </w:r>
      <w:proofErr w:type="gramEnd"/>
      <w:r w:rsidR="000B7FFB">
        <w:rPr>
          <w:sz w:val="24"/>
          <w:szCs w:val="24"/>
        </w:rPr>
        <w:t xml:space="preserve"> interface lines have been made accessible to the user through two 100 pin connectors. Other than these another 40-pin connector has been provided for debug purpose through JTAG and ETM interfaces.</w:t>
      </w:r>
    </w:p>
    <w:p w:rsidR="008B6037" w:rsidRDefault="000B7FFB" w:rsidP="008B6037">
      <w:pPr>
        <w:rPr>
          <w:sz w:val="24"/>
          <w:szCs w:val="24"/>
        </w:rPr>
      </w:pPr>
      <w:r>
        <w:rPr>
          <w:sz w:val="24"/>
          <w:szCs w:val="24"/>
        </w:rPr>
        <w:t xml:space="preserve">       </w:t>
      </w:r>
      <w:r w:rsidR="008B6037">
        <w:rPr>
          <w:noProof/>
          <w:sz w:val="24"/>
          <w:szCs w:val="24"/>
          <w:lang w:eastAsia="en-IN"/>
        </w:rPr>
        <w:drawing>
          <wp:inline distT="0" distB="0" distL="0" distR="0">
            <wp:extent cx="4690972" cy="362767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695054" cy="3630833"/>
                    </a:xfrm>
                    <a:prstGeom prst="rect">
                      <a:avLst/>
                    </a:prstGeom>
                    <a:noFill/>
                    <a:ln w="9525">
                      <a:noFill/>
                      <a:miter lim="800000"/>
                      <a:headEnd/>
                      <a:tailEnd/>
                    </a:ln>
                  </pic:spPr>
                </pic:pic>
              </a:graphicData>
            </a:graphic>
          </wp:inline>
        </w:drawing>
      </w:r>
    </w:p>
    <w:p w:rsidR="008B6037" w:rsidRDefault="008B6037" w:rsidP="008B6037">
      <w:pPr>
        <w:rPr>
          <w:i/>
          <w:sz w:val="24"/>
          <w:szCs w:val="24"/>
        </w:rPr>
      </w:pPr>
      <w:r>
        <w:rPr>
          <w:sz w:val="24"/>
          <w:szCs w:val="24"/>
        </w:rPr>
        <w:lastRenderedPageBreak/>
        <w:t xml:space="preserve">Table </w:t>
      </w:r>
      <w:proofErr w:type="gramStart"/>
      <w:r>
        <w:rPr>
          <w:sz w:val="24"/>
          <w:szCs w:val="24"/>
        </w:rPr>
        <w:t>1 :</w:t>
      </w:r>
      <w:proofErr w:type="gramEnd"/>
      <w:r>
        <w:rPr>
          <w:sz w:val="24"/>
          <w:szCs w:val="24"/>
        </w:rPr>
        <w:t xml:space="preserve"> </w:t>
      </w:r>
      <w:r w:rsidRPr="008B6037">
        <w:rPr>
          <w:i/>
          <w:sz w:val="24"/>
          <w:szCs w:val="24"/>
        </w:rPr>
        <w:t xml:space="preserve">DM3730/AM3703 </w:t>
      </w:r>
      <w:proofErr w:type="spellStart"/>
      <w:r w:rsidRPr="008B6037">
        <w:rPr>
          <w:i/>
          <w:sz w:val="24"/>
          <w:szCs w:val="24"/>
        </w:rPr>
        <w:t>TorpedoSOM</w:t>
      </w:r>
      <w:proofErr w:type="spellEnd"/>
      <w:r>
        <w:rPr>
          <w:i/>
          <w:sz w:val="24"/>
          <w:szCs w:val="24"/>
        </w:rPr>
        <w:t xml:space="preserve"> Block Diagram.</w:t>
      </w:r>
    </w:p>
    <w:p w:rsidR="00D509CC" w:rsidRDefault="000B7FFB" w:rsidP="00D509CC">
      <w:pPr>
        <w:pStyle w:val="ListParagraph"/>
        <w:numPr>
          <w:ilvl w:val="0"/>
          <w:numId w:val="4"/>
        </w:numPr>
        <w:rPr>
          <w:b/>
          <w:sz w:val="24"/>
          <w:szCs w:val="24"/>
        </w:rPr>
      </w:pPr>
      <w:r w:rsidRPr="000B7FFB">
        <w:rPr>
          <w:b/>
          <w:sz w:val="24"/>
          <w:szCs w:val="24"/>
        </w:rPr>
        <w:t>Requirements</w:t>
      </w:r>
    </w:p>
    <w:p w:rsidR="00C959F3" w:rsidRPr="00C959F3" w:rsidRDefault="000B7FFB" w:rsidP="00C959F3">
      <w:pPr>
        <w:pStyle w:val="ListParagraph"/>
        <w:rPr>
          <w:sz w:val="24"/>
          <w:szCs w:val="24"/>
        </w:rPr>
      </w:pPr>
      <w:r w:rsidRPr="000B7FFB">
        <w:rPr>
          <w:sz w:val="24"/>
          <w:szCs w:val="24"/>
        </w:rPr>
        <w:t xml:space="preserve">The </w:t>
      </w:r>
      <w:r w:rsidR="00E35F4B">
        <w:rPr>
          <w:sz w:val="24"/>
          <w:szCs w:val="24"/>
        </w:rPr>
        <w:t>test board should be able to test the Torpedo SOM board and hence, provide a platform for further development of specific applications. The following system requirements have been noted after discussion</w:t>
      </w:r>
      <w:r w:rsidR="00340801">
        <w:rPr>
          <w:sz w:val="24"/>
          <w:szCs w:val="24"/>
        </w:rPr>
        <w:t>:</w:t>
      </w:r>
    </w:p>
    <w:p w:rsidR="003B5EFE" w:rsidRDefault="003B5EFE" w:rsidP="008B6037">
      <w:pPr>
        <w:pStyle w:val="ListParagraph"/>
        <w:numPr>
          <w:ilvl w:val="1"/>
          <w:numId w:val="4"/>
        </w:numPr>
        <w:rPr>
          <w:sz w:val="24"/>
          <w:szCs w:val="24"/>
        </w:rPr>
      </w:pPr>
      <w:r>
        <w:rPr>
          <w:sz w:val="24"/>
          <w:szCs w:val="24"/>
        </w:rPr>
        <w:t>SOM Power Supply</w:t>
      </w:r>
    </w:p>
    <w:p w:rsidR="008B6037" w:rsidRDefault="00C959F3" w:rsidP="008B6037">
      <w:pPr>
        <w:pStyle w:val="ListParagraph"/>
        <w:numPr>
          <w:ilvl w:val="1"/>
          <w:numId w:val="4"/>
        </w:numPr>
        <w:rPr>
          <w:sz w:val="24"/>
          <w:szCs w:val="24"/>
        </w:rPr>
      </w:pPr>
      <w:r>
        <w:rPr>
          <w:sz w:val="24"/>
          <w:szCs w:val="24"/>
        </w:rPr>
        <w:t>Two UART</w:t>
      </w:r>
      <w:r w:rsidR="000B7FFB">
        <w:rPr>
          <w:sz w:val="24"/>
          <w:szCs w:val="24"/>
        </w:rPr>
        <w:t xml:space="preserve"> access</w:t>
      </w:r>
      <w:r>
        <w:rPr>
          <w:sz w:val="24"/>
          <w:szCs w:val="24"/>
        </w:rPr>
        <w:t xml:space="preserve"> ports</w:t>
      </w:r>
      <w:r w:rsidR="000B7FFB">
        <w:rPr>
          <w:sz w:val="24"/>
          <w:szCs w:val="24"/>
        </w:rPr>
        <w:t xml:space="preserve"> through USB</w:t>
      </w:r>
    </w:p>
    <w:p w:rsidR="008B6037" w:rsidRDefault="000B7FFB" w:rsidP="008B6037">
      <w:pPr>
        <w:pStyle w:val="ListParagraph"/>
        <w:numPr>
          <w:ilvl w:val="1"/>
          <w:numId w:val="4"/>
        </w:numPr>
        <w:rPr>
          <w:sz w:val="24"/>
          <w:szCs w:val="24"/>
        </w:rPr>
      </w:pPr>
      <w:r>
        <w:rPr>
          <w:sz w:val="24"/>
          <w:szCs w:val="24"/>
        </w:rPr>
        <w:t>SD Card slot</w:t>
      </w:r>
    </w:p>
    <w:p w:rsidR="008B6037" w:rsidRDefault="000B7FFB" w:rsidP="008B6037">
      <w:pPr>
        <w:pStyle w:val="ListParagraph"/>
        <w:numPr>
          <w:ilvl w:val="1"/>
          <w:numId w:val="4"/>
        </w:numPr>
        <w:rPr>
          <w:sz w:val="24"/>
          <w:szCs w:val="24"/>
        </w:rPr>
      </w:pPr>
      <w:r>
        <w:rPr>
          <w:sz w:val="24"/>
          <w:szCs w:val="24"/>
        </w:rPr>
        <w:t>Boot Configuration Switches</w:t>
      </w:r>
    </w:p>
    <w:p w:rsidR="008B6037" w:rsidRDefault="000B7FFB" w:rsidP="008B6037">
      <w:pPr>
        <w:pStyle w:val="ListParagraph"/>
        <w:numPr>
          <w:ilvl w:val="1"/>
          <w:numId w:val="4"/>
        </w:numPr>
        <w:rPr>
          <w:sz w:val="24"/>
          <w:szCs w:val="24"/>
        </w:rPr>
      </w:pPr>
      <w:r>
        <w:rPr>
          <w:sz w:val="24"/>
          <w:szCs w:val="24"/>
        </w:rPr>
        <w:t>Reset Button</w:t>
      </w:r>
    </w:p>
    <w:p w:rsidR="000B7FFB" w:rsidRDefault="00327B47" w:rsidP="008B6037">
      <w:pPr>
        <w:pStyle w:val="ListParagraph"/>
        <w:numPr>
          <w:ilvl w:val="1"/>
          <w:numId w:val="4"/>
        </w:numPr>
        <w:rPr>
          <w:sz w:val="24"/>
          <w:szCs w:val="24"/>
        </w:rPr>
      </w:pPr>
      <w:r>
        <w:rPr>
          <w:sz w:val="24"/>
          <w:szCs w:val="24"/>
        </w:rPr>
        <w:t>GPIOs</w:t>
      </w:r>
    </w:p>
    <w:p w:rsidR="00327B47" w:rsidRDefault="00327B47" w:rsidP="008B6037">
      <w:pPr>
        <w:pStyle w:val="ListParagraph"/>
        <w:numPr>
          <w:ilvl w:val="1"/>
          <w:numId w:val="4"/>
        </w:numPr>
        <w:rPr>
          <w:sz w:val="24"/>
          <w:szCs w:val="24"/>
        </w:rPr>
      </w:pPr>
      <w:r>
        <w:rPr>
          <w:sz w:val="24"/>
          <w:szCs w:val="24"/>
        </w:rPr>
        <w:t>User LEDs</w:t>
      </w:r>
    </w:p>
    <w:p w:rsidR="008B6037" w:rsidRDefault="008B6037" w:rsidP="008B6037">
      <w:pPr>
        <w:pStyle w:val="ListParagraph"/>
        <w:rPr>
          <w:sz w:val="24"/>
          <w:szCs w:val="24"/>
        </w:rPr>
      </w:pPr>
    </w:p>
    <w:p w:rsidR="008B6037" w:rsidRPr="00C959F3" w:rsidRDefault="00C959F3" w:rsidP="00D509CC">
      <w:pPr>
        <w:pStyle w:val="ListParagraph"/>
        <w:numPr>
          <w:ilvl w:val="0"/>
          <w:numId w:val="4"/>
        </w:numPr>
        <w:rPr>
          <w:b/>
          <w:sz w:val="24"/>
          <w:szCs w:val="24"/>
        </w:rPr>
      </w:pPr>
      <w:r w:rsidRPr="00C959F3">
        <w:rPr>
          <w:b/>
          <w:sz w:val="24"/>
          <w:szCs w:val="24"/>
        </w:rPr>
        <w:t>Test Board Design</w:t>
      </w:r>
    </w:p>
    <w:p w:rsidR="008B6037" w:rsidRDefault="00C959F3" w:rsidP="008B6037">
      <w:pPr>
        <w:pStyle w:val="ListParagraph"/>
        <w:numPr>
          <w:ilvl w:val="1"/>
          <w:numId w:val="4"/>
        </w:numPr>
        <w:rPr>
          <w:sz w:val="24"/>
          <w:szCs w:val="24"/>
        </w:rPr>
      </w:pPr>
      <w:r>
        <w:rPr>
          <w:sz w:val="24"/>
          <w:szCs w:val="24"/>
        </w:rPr>
        <w:t>Review of the requirements &amp; strategies for design</w:t>
      </w:r>
    </w:p>
    <w:p w:rsidR="003B5EFE" w:rsidRDefault="003B5EFE" w:rsidP="00C959F3">
      <w:pPr>
        <w:pStyle w:val="ListParagraph"/>
        <w:numPr>
          <w:ilvl w:val="2"/>
          <w:numId w:val="4"/>
        </w:numPr>
        <w:rPr>
          <w:sz w:val="24"/>
          <w:szCs w:val="24"/>
          <w:u w:val="single"/>
        </w:rPr>
      </w:pPr>
      <w:r w:rsidRPr="003B5EFE">
        <w:rPr>
          <w:sz w:val="24"/>
          <w:szCs w:val="24"/>
          <w:u w:val="single"/>
        </w:rPr>
        <w:t>SOM Power Supply</w:t>
      </w:r>
    </w:p>
    <w:p w:rsidR="003B5EFE" w:rsidRPr="003B5EFE" w:rsidRDefault="003B5EFE" w:rsidP="003B5EFE">
      <w:pPr>
        <w:pStyle w:val="ListParagraph"/>
        <w:ind w:left="2160"/>
        <w:rPr>
          <w:sz w:val="24"/>
          <w:szCs w:val="24"/>
        </w:rPr>
      </w:pPr>
      <w:r w:rsidRPr="003B5EFE">
        <w:rPr>
          <w:sz w:val="24"/>
          <w:szCs w:val="24"/>
        </w:rPr>
        <w:t xml:space="preserve">The </w:t>
      </w:r>
      <w:r>
        <w:rPr>
          <w:sz w:val="24"/>
          <w:szCs w:val="24"/>
        </w:rPr>
        <w:t>SOM has all the power distribution circuitry required for the different processor voltages. But, the user has to provide a single power source to the SOM having a voltage range of 2.7V to 4.5V at the 100 pin connector. So, a separate connector will be provided specifically for the power supply which can be provided</w:t>
      </w:r>
      <w:r w:rsidR="009A228B">
        <w:rPr>
          <w:sz w:val="24"/>
          <w:szCs w:val="24"/>
        </w:rPr>
        <w:t xml:space="preserve"> by</w:t>
      </w:r>
      <w:r>
        <w:rPr>
          <w:sz w:val="24"/>
          <w:szCs w:val="24"/>
        </w:rPr>
        <w:t xml:space="preserve"> a single cell Li ion Battery.</w:t>
      </w:r>
    </w:p>
    <w:p w:rsidR="00C959F3" w:rsidRPr="005D312D" w:rsidRDefault="00C959F3" w:rsidP="00C959F3">
      <w:pPr>
        <w:pStyle w:val="ListParagraph"/>
        <w:numPr>
          <w:ilvl w:val="2"/>
          <w:numId w:val="4"/>
        </w:numPr>
        <w:rPr>
          <w:sz w:val="24"/>
          <w:szCs w:val="24"/>
          <w:u w:val="single"/>
        </w:rPr>
      </w:pPr>
      <w:r w:rsidRPr="005D312D">
        <w:rPr>
          <w:sz w:val="24"/>
          <w:szCs w:val="24"/>
          <w:u w:val="single"/>
        </w:rPr>
        <w:t>Two UART access port through USB</w:t>
      </w:r>
    </w:p>
    <w:p w:rsidR="00C959F3" w:rsidRDefault="00385C06" w:rsidP="00C959F3">
      <w:pPr>
        <w:pStyle w:val="ListParagraph"/>
        <w:ind w:left="2160"/>
        <w:rPr>
          <w:sz w:val="24"/>
          <w:szCs w:val="24"/>
        </w:rPr>
      </w:pPr>
      <w:r>
        <w:rPr>
          <w:sz w:val="24"/>
          <w:szCs w:val="24"/>
        </w:rPr>
        <w:t>UART provides</w:t>
      </w:r>
      <w:r w:rsidR="00C64C68">
        <w:rPr>
          <w:sz w:val="24"/>
          <w:szCs w:val="24"/>
        </w:rPr>
        <w:t xml:space="preserve"> </w:t>
      </w:r>
      <w:r>
        <w:rPr>
          <w:sz w:val="24"/>
          <w:szCs w:val="24"/>
        </w:rPr>
        <w:t xml:space="preserve">access to the processor registers which is required </w:t>
      </w:r>
      <w:r w:rsidR="00C64C68">
        <w:rPr>
          <w:sz w:val="24"/>
          <w:szCs w:val="24"/>
        </w:rPr>
        <w:t xml:space="preserve">to establish a communication channel </w:t>
      </w:r>
      <w:r>
        <w:rPr>
          <w:sz w:val="24"/>
          <w:szCs w:val="24"/>
        </w:rPr>
        <w:t xml:space="preserve">for configuring </w:t>
      </w:r>
      <w:r w:rsidR="00C64C68">
        <w:rPr>
          <w:sz w:val="24"/>
          <w:szCs w:val="24"/>
        </w:rPr>
        <w:t>the SOM</w:t>
      </w:r>
      <w:r>
        <w:rPr>
          <w:sz w:val="24"/>
          <w:szCs w:val="24"/>
        </w:rPr>
        <w:t xml:space="preserve">. </w:t>
      </w:r>
      <w:r w:rsidR="00C959F3">
        <w:rPr>
          <w:sz w:val="24"/>
          <w:szCs w:val="24"/>
        </w:rPr>
        <w:t>UART to USB convertor</w:t>
      </w:r>
      <w:r w:rsidR="00C64C68">
        <w:rPr>
          <w:sz w:val="24"/>
          <w:szCs w:val="24"/>
        </w:rPr>
        <w:t xml:space="preserve"> ICs is required to facilitate UART access through external PC USB port</w:t>
      </w:r>
      <w:r w:rsidR="00C959F3">
        <w:rPr>
          <w:sz w:val="24"/>
          <w:szCs w:val="24"/>
        </w:rPr>
        <w:t xml:space="preserve">. </w:t>
      </w:r>
    </w:p>
    <w:p w:rsidR="00C959F3" w:rsidRPr="005D312D" w:rsidRDefault="00385C06" w:rsidP="00C959F3">
      <w:pPr>
        <w:pStyle w:val="ListParagraph"/>
        <w:numPr>
          <w:ilvl w:val="2"/>
          <w:numId w:val="4"/>
        </w:numPr>
        <w:rPr>
          <w:sz w:val="24"/>
          <w:szCs w:val="24"/>
          <w:u w:val="single"/>
        </w:rPr>
      </w:pPr>
      <w:r w:rsidRPr="005D312D">
        <w:rPr>
          <w:sz w:val="24"/>
          <w:szCs w:val="24"/>
          <w:u w:val="single"/>
        </w:rPr>
        <w:t>SD card slot</w:t>
      </w:r>
    </w:p>
    <w:p w:rsidR="00385C06" w:rsidRDefault="00C64C68" w:rsidP="00385C06">
      <w:pPr>
        <w:pStyle w:val="ListParagraph"/>
        <w:ind w:left="2160"/>
        <w:rPr>
          <w:sz w:val="24"/>
          <w:szCs w:val="24"/>
        </w:rPr>
      </w:pPr>
      <w:r>
        <w:rPr>
          <w:sz w:val="24"/>
          <w:szCs w:val="24"/>
        </w:rPr>
        <w:t>SD card slot is requirement to provide boot facilities through an SD card in which the operating system can be stored.</w:t>
      </w:r>
      <w:r w:rsidR="005D312D">
        <w:rPr>
          <w:sz w:val="24"/>
          <w:szCs w:val="24"/>
        </w:rPr>
        <w:t xml:space="preserve"> </w:t>
      </w:r>
    </w:p>
    <w:p w:rsidR="00385C06" w:rsidRPr="005D312D" w:rsidRDefault="00385C06" w:rsidP="00385C06">
      <w:pPr>
        <w:pStyle w:val="ListParagraph"/>
        <w:numPr>
          <w:ilvl w:val="2"/>
          <w:numId w:val="4"/>
        </w:numPr>
        <w:rPr>
          <w:sz w:val="24"/>
          <w:szCs w:val="24"/>
          <w:u w:val="single"/>
        </w:rPr>
      </w:pPr>
      <w:r w:rsidRPr="005D312D">
        <w:rPr>
          <w:sz w:val="24"/>
          <w:szCs w:val="24"/>
          <w:u w:val="single"/>
        </w:rPr>
        <w:t>Boot Configuration Switches</w:t>
      </w:r>
    </w:p>
    <w:p w:rsidR="00385C06" w:rsidRPr="00385C06" w:rsidRDefault="00385C06" w:rsidP="00385C06">
      <w:pPr>
        <w:pStyle w:val="ListParagraph"/>
        <w:ind w:left="2160"/>
        <w:rPr>
          <w:sz w:val="24"/>
          <w:szCs w:val="24"/>
        </w:rPr>
      </w:pPr>
      <w:r>
        <w:rPr>
          <w:sz w:val="24"/>
          <w:szCs w:val="24"/>
        </w:rPr>
        <w:t xml:space="preserve">The Boot Configuration switches are required for choosing Boot options like Multi Media </w:t>
      </w:r>
      <w:proofErr w:type="gramStart"/>
      <w:r>
        <w:rPr>
          <w:sz w:val="24"/>
          <w:szCs w:val="24"/>
        </w:rPr>
        <w:t>Card(</w:t>
      </w:r>
      <w:proofErr w:type="gramEnd"/>
      <w:r>
        <w:rPr>
          <w:sz w:val="24"/>
          <w:szCs w:val="24"/>
        </w:rPr>
        <w:t xml:space="preserve">MMC), NAND flash memory, USB, UART etc. Dual In-line </w:t>
      </w:r>
      <w:proofErr w:type="gramStart"/>
      <w:r>
        <w:rPr>
          <w:sz w:val="24"/>
          <w:szCs w:val="24"/>
        </w:rPr>
        <w:t>Package(</w:t>
      </w:r>
      <w:proofErr w:type="gramEnd"/>
      <w:r>
        <w:rPr>
          <w:sz w:val="24"/>
          <w:szCs w:val="24"/>
        </w:rPr>
        <w:t>DIP) switches are simple and cost-effective solutions for such a requirement</w:t>
      </w:r>
    </w:p>
    <w:p w:rsidR="00C959F3" w:rsidRDefault="006E45F3" w:rsidP="00C959F3">
      <w:pPr>
        <w:pStyle w:val="ListParagraph"/>
        <w:numPr>
          <w:ilvl w:val="2"/>
          <w:numId w:val="4"/>
        </w:numPr>
        <w:rPr>
          <w:sz w:val="24"/>
          <w:szCs w:val="24"/>
          <w:u w:val="single"/>
        </w:rPr>
      </w:pPr>
      <w:r w:rsidRPr="006E45F3">
        <w:rPr>
          <w:sz w:val="24"/>
          <w:szCs w:val="24"/>
          <w:u w:val="single"/>
        </w:rPr>
        <w:t>Reset Button</w:t>
      </w:r>
    </w:p>
    <w:p w:rsidR="006E45F3" w:rsidRPr="006E45F3" w:rsidRDefault="006E45F3" w:rsidP="006E45F3">
      <w:pPr>
        <w:pStyle w:val="ListParagraph"/>
        <w:ind w:left="2160"/>
        <w:rPr>
          <w:sz w:val="24"/>
          <w:szCs w:val="24"/>
        </w:rPr>
      </w:pPr>
      <w:r>
        <w:rPr>
          <w:sz w:val="24"/>
          <w:szCs w:val="24"/>
        </w:rPr>
        <w:t>The processor Reset Button shall be provided through a push-button switch which when pressed for a finite time interval triggers the processor to reset all its internal registers as well as generate a reset out signal which can be used to reset all peripheral devices.</w:t>
      </w:r>
    </w:p>
    <w:p w:rsidR="00C959F3" w:rsidRPr="006E45F3" w:rsidRDefault="006E45F3" w:rsidP="00C959F3">
      <w:pPr>
        <w:pStyle w:val="ListParagraph"/>
        <w:numPr>
          <w:ilvl w:val="2"/>
          <w:numId w:val="4"/>
        </w:numPr>
        <w:rPr>
          <w:sz w:val="24"/>
          <w:szCs w:val="24"/>
          <w:u w:val="single"/>
        </w:rPr>
      </w:pPr>
      <w:r w:rsidRPr="006E45F3">
        <w:rPr>
          <w:sz w:val="24"/>
          <w:szCs w:val="24"/>
          <w:u w:val="single"/>
        </w:rPr>
        <w:lastRenderedPageBreak/>
        <w:t>GPIO</w:t>
      </w:r>
      <w:r>
        <w:rPr>
          <w:sz w:val="24"/>
          <w:szCs w:val="24"/>
          <w:u w:val="single"/>
        </w:rPr>
        <w:t>s</w:t>
      </w:r>
    </w:p>
    <w:p w:rsidR="006E45F3" w:rsidRDefault="006E45F3" w:rsidP="006E45F3">
      <w:pPr>
        <w:pStyle w:val="ListParagraph"/>
        <w:ind w:left="2160"/>
        <w:rPr>
          <w:sz w:val="24"/>
          <w:szCs w:val="24"/>
        </w:rPr>
      </w:pPr>
      <w:r>
        <w:rPr>
          <w:sz w:val="24"/>
          <w:szCs w:val="24"/>
        </w:rPr>
        <w:t xml:space="preserve">The 100 pin connectors on the SOM board facilitates many IO interfaces like I2C, multi-channel SPI(MCSPI), HS USB OTG etc. </w:t>
      </w:r>
      <w:ins w:id="0" w:author="Ojonav Hazarika" w:date="2012-07-04T11:47:00Z">
        <w:r w:rsidR="001F50E5">
          <w:rPr>
            <w:sz w:val="24"/>
            <w:szCs w:val="24"/>
          </w:rPr>
          <w:t xml:space="preserve">20 </w:t>
        </w:r>
      </w:ins>
      <w:del w:id="1" w:author="Ojonav Hazarika" w:date="2012-07-04T11:47:00Z">
        <w:r w:rsidDel="001F50E5">
          <w:rPr>
            <w:sz w:val="24"/>
            <w:szCs w:val="24"/>
          </w:rPr>
          <w:delText>10 to 15</w:delText>
        </w:r>
      </w:del>
      <w:r>
        <w:rPr>
          <w:sz w:val="24"/>
          <w:szCs w:val="24"/>
        </w:rPr>
        <w:t xml:space="preserve"> IO</w:t>
      </w:r>
      <w:r w:rsidR="00B424E7">
        <w:rPr>
          <w:sz w:val="24"/>
          <w:szCs w:val="24"/>
        </w:rPr>
        <w:t xml:space="preserve"> lines</w:t>
      </w:r>
      <w:r>
        <w:rPr>
          <w:sz w:val="24"/>
          <w:szCs w:val="24"/>
        </w:rPr>
        <w:t xml:space="preserve"> will be made available f</w:t>
      </w:r>
      <w:r w:rsidR="00B424E7">
        <w:rPr>
          <w:sz w:val="24"/>
          <w:szCs w:val="24"/>
        </w:rPr>
        <w:t xml:space="preserve">or the user on </w:t>
      </w:r>
      <w:del w:id="2" w:author="Ojonav Hazarika" w:date="2012-07-04T11:47:00Z">
        <w:r w:rsidR="00B424E7" w:rsidDel="001F50E5">
          <w:rPr>
            <w:sz w:val="24"/>
            <w:szCs w:val="24"/>
          </w:rPr>
          <w:delText>a</w:delText>
        </w:r>
      </w:del>
      <w:ins w:id="3" w:author="Ojonav Hazarika" w:date="2012-07-04T11:47:00Z">
        <w:r w:rsidR="001F50E5">
          <w:rPr>
            <w:sz w:val="24"/>
            <w:szCs w:val="24"/>
          </w:rPr>
          <w:t xml:space="preserve"> two</w:t>
        </w:r>
      </w:ins>
      <w:r w:rsidR="00B424E7">
        <w:rPr>
          <w:sz w:val="24"/>
          <w:szCs w:val="24"/>
        </w:rPr>
        <w:t xml:space="preserve"> separate connector</w:t>
      </w:r>
      <w:ins w:id="4" w:author="Ojonav Hazarika" w:date="2012-07-04T11:47:00Z">
        <w:r w:rsidR="001F50E5">
          <w:rPr>
            <w:sz w:val="24"/>
            <w:szCs w:val="24"/>
          </w:rPr>
          <w:t>s</w:t>
        </w:r>
      </w:ins>
      <w:r>
        <w:rPr>
          <w:sz w:val="24"/>
          <w:szCs w:val="24"/>
        </w:rPr>
        <w:t xml:space="preserve">. </w:t>
      </w:r>
      <w:ins w:id="5" w:author="Ojonav Hazarika" w:date="2012-07-04T11:48:00Z">
        <w:r w:rsidR="001F50E5">
          <w:rPr>
            <w:sz w:val="24"/>
            <w:szCs w:val="24"/>
          </w:rPr>
          <w:t>One connector will have two sets of SPI lines and the other will have</w:t>
        </w:r>
      </w:ins>
      <w:ins w:id="6" w:author="Ojonav Hazarika" w:date="2012-07-04T11:49:00Z">
        <w:r w:rsidR="001F50E5">
          <w:rPr>
            <w:sz w:val="24"/>
            <w:szCs w:val="24"/>
          </w:rPr>
          <w:t xml:space="preserve"> two sets of I2C lines and </w:t>
        </w:r>
      </w:ins>
      <w:ins w:id="7" w:author="Ojonav Hazarika" w:date="2012-07-04T11:50:00Z">
        <w:r w:rsidR="001F50E5">
          <w:rPr>
            <w:sz w:val="24"/>
            <w:szCs w:val="24"/>
          </w:rPr>
          <w:t>five GPIO</w:t>
        </w:r>
        <w:r w:rsidR="001F50E5">
          <w:rPr>
            <w:sz w:val="24"/>
            <w:szCs w:val="24"/>
          </w:rPr>
          <w:t>’</w:t>
        </w:r>
        <w:r w:rsidR="001F50E5">
          <w:rPr>
            <w:sz w:val="24"/>
            <w:szCs w:val="24"/>
          </w:rPr>
          <w:t>s.</w:t>
        </w:r>
      </w:ins>
    </w:p>
    <w:p w:rsidR="00C959F3" w:rsidRDefault="006E45F3" w:rsidP="00C959F3">
      <w:pPr>
        <w:pStyle w:val="ListParagraph"/>
        <w:numPr>
          <w:ilvl w:val="2"/>
          <w:numId w:val="4"/>
        </w:numPr>
        <w:rPr>
          <w:sz w:val="24"/>
          <w:szCs w:val="24"/>
          <w:u w:val="single"/>
        </w:rPr>
      </w:pPr>
      <w:r w:rsidRPr="006E45F3">
        <w:rPr>
          <w:sz w:val="24"/>
          <w:szCs w:val="24"/>
          <w:u w:val="single"/>
        </w:rPr>
        <w:t>LEDs</w:t>
      </w:r>
    </w:p>
    <w:p w:rsidR="006E45F3" w:rsidRPr="006E45F3" w:rsidRDefault="006E45F3" w:rsidP="006E45F3">
      <w:pPr>
        <w:pStyle w:val="ListParagraph"/>
        <w:ind w:left="2160"/>
        <w:rPr>
          <w:sz w:val="24"/>
          <w:szCs w:val="24"/>
        </w:rPr>
      </w:pPr>
      <w:r>
        <w:rPr>
          <w:sz w:val="24"/>
          <w:szCs w:val="24"/>
        </w:rPr>
        <w:t xml:space="preserve">LED’s will be mounted on 5 IO lines.  </w:t>
      </w:r>
    </w:p>
    <w:p w:rsidR="008B6037" w:rsidRDefault="00B424E7" w:rsidP="008B6037">
      <w:pPr>
        <w:pStyle w:val="ListParagraph"/>
        <w:numPr>
          <w:ilvl w:val="1"/>
          <w:numId w:val="4"/>
        </w:numPr>
        <w:rPr>
          <w:sz w:val="24"/>
          <w:szCs w:val="24"/>
        </w:rPr>
      </w:pPr>
      <w:r>
        <w:rPr>
          <w:sz w:val="24"/>
          <w:szCs w:val="24"/>
        </w:rPr>
        <w:t>Design Review</w:t>
      </w:r>
    </w:p>
    <w:p w:rsidR="00F420FE" w:rsidRDefault="00B173AA" w:rsidP="00B424E7">
      <w:pPr>
        <w:pStyle w:val="ListParagraph"/>
        <w:ind w:left="1440"/>
        <w:rPr>
          <w:sz w:val="24"/>
          <w:szCs w:val="24"/>
        </w:rPr>
      </w:pPr>
      <w:r>
        <w:rPr>
          <w:noProof/>
          <w:sz w:val="24"/>
          <w:szCs w:val="24"/>
          <w:lang w:eastAsia="en-IN"/>
        </w:rPr>
        <w:pict>
          <v:group id="_x0000_s1143" style="position:absolute;left:0;text-align:left;margin-left:-11.55pt;margin-top:51.6pt;width:515.55pt;height:249.95pt;z-index:251759616" coordorigin="1209,4157" coordsize="10311,4999">
            <v:roundrect id="_x0000_s1141" style="position:absolute;left:1209;top:4157;width:10311;height:4999" arcsize="10923f" fillcolor="#a5a5a5 [2092]"/>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14" type="#_x0000_t67" style="position:absolute;left:6384;top:5067;width:251;height:607">
              <v:textbox style="layout-flow:vertical-ideographic"/>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16" type="#_x0000_t68" style="position:absolute;left:5832;top:7440;width:191;height:521">
              <v:textbox style="layout-flow:vertical-ideographic"/>
            </v:shape>
            <v:shape id="_x0000_s1117" type="#_x0000_t68" style="position:absolute;left:6324;top:7456;width:1016;height:521">
              <v:textbox style="layout-flow:vertical-ideographic"/>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20" type="#_x0000_t69" style="position:absolute;left:7547;top:5919;width:1481;height:677"/>
            <v:shape id="_x0000_s1122" type="#_x0000_t69" style="position:absolute;left:4375;top:5926;width:1102;height:276"/>
            <v:shape id="_x0000_s1123" type="#_x0000_t69" style="position:absolute;left:4375;top:6292;width:1104;height:276"/>
            <v:shapetype id="_x0000_t202" coordsize="21600,21600" o:spt="202" path="m,l,21600r21600,l21600,xe">
              <v:stroke joinstyle="miter"/>
              <v:path gradientshapeok="t" o:connecttype="rect"/>
            </v:shapetype>
            <v:shape id="_x0000_s1125" type="#_x0000_t202" style="position:absolute;left:3134;top:5900;width:1240;height:696;mso-width-relative:margin;mso-height-relative:margin">
              <v:textbox>
                <w:txbxContent>
                  <w:p w:rsidR="00BB2F66" w:rsidRPr="00BB2F66" w:rsidRDefault="00BB2F66" w:rsidP="00BB2F66">
                    <w:r>
                      <w:t>2</w:t>
                    </w:r>
                    <w:r w:rsidR="00343771">
                      <w:t xml:space="preserve"> </w:t>
                    </w:r>
                    <w:r>
                      <w:t xml:space="preserve">X </w:t>
                    </w:r>
                    <w:r w:rsidR="00343771">
                      <w:t>(</w:t>
                    </w:r>
                    <w:r>
                      <w:t>USB TO UART</w:t>
                    </w:r>
                    <w:r w:rsidR="00343771">
                      <w:t>)</w:t>
                    </w:r>
                  </w:p>
                </w:txbxContent>
              </v:textbox>
            </v:shape>
            <v:roundrect id="_x0000_s1110" style="position:absolute;left:5491;top:5674;width:2037;height:1766" arcsize="10923f" o:regroupid="1" fillcolor="#c4bc96 [2414]"/>
            <v:shape id="_x0000_s1112" type="#_x0000_t202" style="position:absolute;left:5588;top:6153;width:1821;height:788;mso-width-relative:margin;mso-height-relative:margin" o:regroupid="1">
              <v:textbox style="mso-next-textbox:#_x0000_s1112">
                <w:txbxContent>
                  <w:p w:rsidR="00F420FE" w:rsidRDefault="00F420FE">
                    <w:r>
                      <w:t>DM3730/AM3703 Torpedo SOM</w:t>
                    </w:r>
                  </w:p>
                </w:txbxContent>
              </v:textbox>
            </v:shape>
            <v:roundrect id="_x0000_s1126" style="position:absolute;left:1302;top:5479;width:1170;height:3120" arcsize="10923f"/>
            <v:shape id="_x0000_s1127" type="#_x0000_t202" style="position:absolute;left:1456;top:5760;width:872;height:706;mso-width-relative:margin;mso-height-relative:margin">
              <v:textbox>
                <w:txbxContent>
                  <w:p w:rsidR="00BB2F66" w:rsidRPr="00BB2F66" w:rsidRDefault="00BB2F66" w:rsidP="00BB2F66">
                    <w:pPr>
                      <w:jc w:val="center"/>
                    </w:pPr>
                    <w:r>
                      <w:t>USER PC</w:t>
                    </w:r>
                  </w:p>
                </w:txbxContent>
              </v:textbox>
            </v:shape>
            <v:shape id="_x0000_s1128" type="#_x0000_t69" style="position:absolute;left:2472;top:6016;width:662;height:276"/>
            <v:shape id="_x0000_s1129" type="#_x0000_t202" style="position:absolute;left:5939;top:4225;width:1082;height:842;mso-width-relative:margin;mso-height-relative:margin">
              <v:textbox>
                <w:txbxContent>
                  <w:p w:rsidR="00BB2F66" w:rsidRPr="00343771" w:rsidRDefault="00343771" w:rsidP="00BB2F66">
                    <w:pPr>
                      <w:jc w:val="center"/>
                      <w:rPr>
                        <w:b/>
                        <w:color w:val="000000" w:themeColor="text1"/>
                        <w:sz w:val="16"/>
                      </w:rPr>
                    </w:pPr>
                    <w:r w:rsidRPr="00343771">
                      <w:rPr>
                        <w:b/>
                        <w:color w:val="000000" w:themeColor="text1"/>
                        <w:sz w:val="16"/>
                      </w:rPr>
                      <w:t>POWER SUPPLY (2.7V-4.5V)</w:t>
                    </w:r>
                  </w:p>
                </w:txbxContent>
              </v:textbox>
            </v:shape>
            <v:shape id="_x0000_s1130" type="#_x0000_t202" style="position:absolute;left:6468;top:7977;width:872;height:706;mso-width-relative:margin;mso-height-relative:margin">
              <v:textbox>
                <w:txbxContent>
                  <w:p w:rsidR="00BB2F66" w:rsidRPr="00BB2F66" w:rsidRDefault="00BB2F66" w:rsidP="00BB2F66">
                    <w:pPr>
                      <w:jc w:val="center"/>
                      <w:rPr>
                        <w:sz w:val="16"/>
                      </w:rPr>
                    </w:pPr>
                    <w:r>
                      <w:rPr>
                        <w:sz w:val="16"/>
                      </w:rPr>
                      <w:t>BOOT CONFIG</w:t>
                    </w:r>
                  </w:p>
                  <w:p w:rsidR="00BB2F66" w:rsidRPr="00BB2F66" w:rsidRDefault="00BB2F66" w:rsidP="00BB2F66">
                    <w:pPr>
                      <w:jc w:val="center"/>
                      <w:rPr>
                        <w:sz w:val="16"/>
                      </w:rPr>
                    </w:pPr>
                  </w:p>
                </w:txbxContent>
              </v:textbox>
            </v:shape>
            <v:roundrect id="_x0000_s1131" style="position:absolute;left:9117;top:5583;width:2335;height:1087" arcsize="10923f"/>
            <v:shape id="_x0000_s1132" type="#_x0000_t202" style="position:absolute;left:9271;top:5760;width:1923;height:706;mso-width-relative:margin;mso-height-relative:margin">
              <v:textbox>
                <w:txbxContent>
                  <w:p w:rsidR="00343771" w:rsidRPr="00BB2F66" w:rsidRDefault="00343771" w:rsidP="00343771">
                    <w:pPr>
                      <w:jc w:val="center"/>
                    </w:pPr>
                    <w:proofErr w:type="gramStart"/>
                    <w:r>
                      <w:t>GPIOs(</w:t>
                    </w:r>
                    <w:proofErr w:type="gramEnd"/>
                    <w:r>
                      <w:t>I2C,MCSPI, Other GPIOs)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34" type="#_x0000_t13" style="position:absolute;left:7533;top:6941;width:1691;height:273"/>
            <v:shape id="_x0000_s1135" type="#_x0000_t202" style="position:absolute;left:9224;top:6860;width:842;height:462;mso-width-relative:margin;mso-height-relative:margin">
              <v:textbox>
                <w:txbxContent>
                  <w:p w:rsidR="00343771" w:rsidRPr="00BB2F66" w:rsidRDefault="00343771" w:rsidP="00343771">
                    <w:pPr>
                      <w:rPr>
                        <w:sz w:val="16"/>
                      </w:rPr>
                    </w:pPr>
                    <w:r>
                      <w:t>LED’s</w:t>
                    </w:r>
                  </w:p>
                </w:txbxContent>
              </v:textbox>
            </v:shape>
            <v:shape id="_x0000_s1137" type="#_x0000_t202" style="position:absolute;left:3136;top:6826;width:1240;height:388;mso-width-relative:margin;mso-height-relative:margin">
              <v:textbox>
                <w:txbxContent>
                  <w:p w:rsidR="00343771" w:rsidRPr="00BB2F66" w:rsidRDefault="00343771" w:rsidP="00343771">
                    <w:r>
                      <w:t>SD CARD</w:t>
                    </w:r>
                  </w:p>
                </w:txbxContent>
              </v:textbox>
            </v:shape>
            <v:shape id="_x0000_s1138" type="#_x0000_t69" style="position:absolute;left:4387;top:6860;width:1104;height:276"/>
            <v:shape id="_x0000_s1139" type="#_x0000_t202" style="position:absolute;left:5486;top:7965;width:872;height:706;mso-width-relative:margin;mso-height-relative:margin">
              <v:textbox>
                <w:txbxContent>
                  <w:p w:rsidR="00343771" w:rsidRPr="00BB2F66" w:rsidRDefault="00343771" w:rsidP="00343771">
                    <w:pPr>
                      <w:jc w:val="center"/>
                      <w:rPr>
                        <w:sz w:val="16"/>
                      </w:rPr>
                    </w:pPr>
                    <w:r w:rsidRPr="00BB2F66">
                      <w:rPr>
                        <w:sz w:val="16"/>
                      </w:rPr>
                      <w:t>SYSTEM RESET</w:t>
                    </w:r>
                  </w:p>
                  <w:p w:rsidR="00343771" w:rsidRPr="00BB2F66" w:rsidRDefault="00343771" w:rsidP="00343771">
                    <w:pPr>
                      <w:jc w:val="center"/>
                      <w:rPr>
                        <w:sz w:val="16"/>
                      </w:rPr>
                    </w:pPr>
                  </w:p>
                </w:txbxContent>
              </v:textbox>
            </v:shape>
            <v:shape id="_x0000_s1142" type="#_x0000_t202" style="position:absolute;left:7872;top:4388;width:2954;height:435;mso-width-relative:margin;mso-height-relative:margin">
              <v:textbox>
                <w:txbxContent>
                  <w:p w:rsidR="00A161AD" w:rsidRPr="00A161AD" w:rsidRDefault="00A161AD" w:rsidP="00A161AD">
                    <w:pPr>
                      <w:rPr>
                        <w:u w:val="single"/>
                      </w:rPr>
                    </w:pPr>
                    <w:r w:rsidRPr="00A161AD">
                      <w:rPr>
                        <w:u w:val="single"/>
                      </w:rPr>
                      <w:t>Test Board Block Diagram</w:t>
                    </w:r>
                  </w:p>
                </w:txbxContent>
              </v:textbox>
            </v:shape>
          </v:group>
        </w:pict>
      </w:r>
      <w:r w:rsidR="00F420FE">
        <w:rPr>
          <w:sz w:val="24"/>
          <w:szCs w:val="24"/>
        </w:rPr>
        <w:t>After understanding the requirements of the system and analyzing the design strategies, all the building blocks have been put together to provide a functional description of the test board</w:t>
      </w:r>
      <w:r w:rsidR="00722AEB">
        <w:rPr>
          <w:sz w:val="24"/>
          <w:szCs w:val="24"/>
        </w:rPr>
        <w:t xml:space="preserve"> shown in Table 2</w:t>
      </w:r>
      <w:r w:rsidR="00F420FE">
        <w:rPr>
          <w:sz w:val="24"/>
          <w:szCs w:val="24"/>
        </w:rPr>
        <w:t>.</w:t>
      </w:r>
    </w:p>
    <w:p w:rsidR="00A161AD" w:rsidRDefault="00A161AD" w:rsidP="00B424E7">
      <w:pPr>
        <w:pStyle w:val="ListParagraph"/>
        <w:ind w:left="1440"/>
        <w:rPr>
          <w:sz w:val="24"/>
          <w:szCs w:val="24"/>
        </w:rPr>
      </w:pPr>
    </w:p>
    <w:p w:rsidR="00F420FE" w:rsidRDefault="00F420FE" w:rsidP="00F420FE">
      <w:pPr>
        <w:rPr>
          <w:sz w:val="24"/>
          <w:szCs w:val="24"/>
        </w:rPr>
      </w:pPr>
    </w:p>
    <w:p w:rsidR="00F420FE" w:rsidRDefault="00F420FE" w:rsidP="00F420FE">
      <w:pPr>
        <w:rPr>
          <w:sz w:val="24"/>
          <w:szCs w:val="24"/>
        </w:rPr>
      </w:pPr>
    </w:p>
    <w:p w:rsidR="00F420FE" w:rsidRDefault="00F420FE" w:rsidP="00F420FE">
      <w:pPr>
        <w:rPr>
          <w:sz w:val="24"/>
          <w:szCs w:val="24"/>
        </w:rPr>
      </w:pPr>
    </w:p>
    <w:p w:rsidR="00F420FE" w:rsidRDefault="00F420FE" w:rsidP="00F420FE">
      <w:pPr>
        <w:rPr>
          <w:sz w:val="24"/>
          <w:szCs w:val="24"/>
        </w:rPr>
      </w:pPr>
    </w:p>
    <w:p w:rsidR="00F420FE" w:rsidRDefault="00F420FE" w:rsidP="00F420FE">
      <w:pPr>
        <w:rPr>
          <w:sz w:val="24"/>
          <w:szCs w:val="24"/>
        </w:rPr>
      </w:pPr>
    </w:p>
    <w:p w:rsidR="00F420FE" w:rsidRDefault="00F420FE" w:rsidP="00F420FE">
      <w:pPr>
        <w:rPr>
          <w:sz w:val="24"/>
          <w:szCs w:val="24"/>
        </w:rPr>
      </w:pPr>
    </w:p>
    <w:p w:rsidR="00F420FE" w:rsidRDefault="00F420FE" w:rsidP="00F420FE">
      <w:pPr>
        <w:rPr>
          <w:sz w:val="24"/>
          <w:szCs w:val="24"/>
        </w:rPr>
      </w:pPr>
    </w:p>
    <w:p w:rsidR="00F420FE" w:rsidRDefault="00F420FE" w:rsidP="00F420FE">
      <w:pPr>
        <w:rPr>
          <w:sz w:val="24"/>
          <w:szCs w:val="24"/>
        </w:rPr>
      </w:pPr>
    </w:p>
    <w:p w:rsidR="008B6037" w:rsidRDefault="008B6037" w:rsidP="00A161AD">
      <w:pPr>
        <w:rPr>
          <w:sz w:val="24"/>
          <w:szCs w:val="24"/>
        </w:rPr>
      </w:pPr>
    </w:p>
    <w:p w:rsidR="00EA5D6E" w:rsidRPr="00EA5D6E" w:rsidRDefault="00EA5D6E" w:rsidP="00A161AD">
      <w:pPr>
        <w:rPr>
          <w:i/>
          <w:sz w:val="24"/>
          <w:szCs w:val="24"/>
        </w:rPr>
      </w:pPr>
      <w:r>
        <w:rPr>
          <w:sz w:val="24"/>
          <w:szCs w:val="24"/>
        </w:rPr>
        <w:t xml:space="preserve">Table </w:t>
      </w:r>
      <w:proofErr w:type="gramStart"/>
      <w:r>
        <w:rPr>
          <w:sz w:val="24"/>
          <w:szCs w:val="24"/>
        </w:rPr>
        <w:t>2 :</w:t>
      </w:r>
      <w:proofErr w:type="gramEnd"/>
      <w:r>
        <w:rPr>
          <w:sz w:val="24"/>
          <w:szCs w:val="24"/>
        </w:rPr>
        <w:t xml:space="preserve"> </w:t>
      </w:r>
      <w:r>
        <w:rPr>
          <w:i/>
          <w:sz w:val="24"/>
          <w:szCs w:val="24"/>
        </w:rPr>
        <w:t>Test Board Block Diagram.</w:t>
      </w:r>
    </w:p>
    <w:p w:rsidR="00BB53C6" w:rsidRPr="00425337" w:rsidRDefault="00425337" w:rsidP="006C003D">
      <w:pPr>
        <w:pStyle w:val="ListParagraph"/>
        <w:numPr>
          <w:ilvl w:val="0"/>
          <w:numId w:val="4"/>
        </w:numPr>
        <w:rPr>
          <w:b/>
          <w:sz w:val="24"/>
          <w:szCs w:val="24"/>
          <w:u w:val="single"/>
        </w:rPr>
      </w:pPr>
      <w:r>
        <w:rPr>
          <w:sz w:val="24"/>
          <w:szCs w:val="24"/>
        </w:rPr>
        <w:t>Conclusion</w:t>
      </w:r>
    </w:p>
    <w:p w:rsidR="00425337" w:rsidRPr="008B6037" w:rsidRDefault="00425337" w:rsidP="00425337">
      <w:pPr>
        <w:pStyle w:val="ListParagraph"/>
        <w:rPr>
          <w:b/>
          <w:sz w:val="24"/>
          <w:szCs w:val="24"/>
          <w:u w:val="single"/>
        </w:rPr>
      </w:pPr>
      <w:r>
        <w:rPr>
          <w:sz w:val="24"/>
          <w:szCs w:val="24"/>
        </w:rPr>
        <w:t xml:space="preserve">Requirements for the design of the test board have been discussed and a functional description of the design has been laid down after analyzing the components required for the design. Further, documentation of the actual board design and test strategies will be done next.  </w:t>
      </w:r>
    </w:p>
    <w:p w:rsidR="00BB53C6" w:rsidRPr="008B6037" w:rsidRDefault="00BB53C6" w:rsidP="00B35704">
      <w:pPr>
        <w:ind w:left="2160" w:firstLine="720"/>
        <w:rPr>
          <w:b/>
          <w:sz w:val="24"/>
          <w:szCs w:val="24"/>
          <w:u w:val="single"/>
        </w:rPr>
      </w:pPr>
    </w:p>
    <w:p w:rsidR="00BB53C6" w:rsidRPr="008B6037" w:rsidRDefault="00BB53C6" w:rsidP="00B35704">
      <w:pPr>
        <w:ind w:left="2160" w:firstLine="720"/>
        <w:rPr>
          <w:b/>
          <w:sz w:val="24"/>
          <w:szCs w:val="24"/>
          <w:u w:val="single"/>
        </w:rPr>
      </w:pPr>
    </w:p>
    <w:p w:rsidR="00BB53C6" w:rsidRPr="008B6037" w:rsidRDefault="00BB53C6" w:rsidP="00B35704">
      <w:pPr>
        <w:ind w:left="2160" w:firstLine="720"/>
        <w:rPr>
          <w:b/>
          <w:sz w:val="24"/>
          <w:szCs w:val="24"/>
          <w:u w:val="single"/>
        </w:rPr>
      </w:pPr>
    </w:p>
    <w:p w:rsidR="00BB53C6" w:rsidRPr="008B6037" w:rsidRDefault="00BB53C6" w:rsidP="00B35704">
      <w:pPr>
        <w:ind w:left="2160" w:firstLine="720"/>
        <w:rPr>
          <w:b/>
          <w:sz w:val="24"/>
          <w:szCs w:val="24"/>
          <w:u w:val="single"/>
        </w:rPr>
      </w:pPr>
    </w:p>
    <w:p w:rsidR="00BB53C6" w:rsidRPr="008B6037" w:rsidRDefault="00BB53C6" w:rsidP="00B35704">
      <w:pPr>
        <w:ind w:left="2160" w:firstLine="720"/>
        <w:rPr>
          <w:b/>
          <w:sz w:val="24"/>
          <w:szCs w:val="24"/>
          <w:u w:val="single"/>
        </w:rPr>
      </w:pPr>
    </w:p>
    <w:p w:rsidR="00E82909" w:rsidRPr="008B6037" w:rsidRDefault="00E82909" w:rsidP="00907367">
      <w:pPr>
        <w:ind w:left="2160" w:firstLine="720"/>
        <w:rPr>
          <w:sz w:val="24"/>
          <w:szCs w:val="24"/>
        </w:rPr>
      </w:pPr>
    </w:p>
    <w:sectPr w:rsidR="00E82909" w:rsidRPr="008B6037" w:rsidSect="00E35A8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4EE" w:rsidRDefault="00B204EE" w:rsidP="00B313F7">
      <w:pPr>
        <w:spacing w:after="0" w:line="240" w:lineRule="auto"/>
      </w:pPr>
      <w:r>
        <w:separator/>
      </w:r>
    </w:p>
  </w:endnote>
  <w:endnote w:type="continuationSeparator" w:id="0">
    <w:p w:rsidR="00B204EE" w:rsidRDefault="00B204EE" w:rsidP="00B313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4EE" w:rsidRDefault="00B204EE" w:rsidP="00B313F7">
      <w:pPr>
        <w:spacing w:after="0" w:line="240" w:lineRule="auto"/>
      </w:pPr>
      <w:r>
        <w:separator/>
      </w:r>
    </w:p>
  </w:footnote>
  <w:footnote w:type="continuationSeparator" w:id="0">
    <w:p w:rsidR="00B204EE" w:rsidRDefault="00B204EE" w:rsidP="00B313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0B07"/>
    <w:multiLevelType w:val="hybridMultilevel"/>
    <w:tmpl w:val="F5B49F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6DB1F7D"/>
    <w:multiLevelType w:val="hybridMultilevel"/>
    <w:tmpl w:val="0784C1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8AB3ED7"/>
    <w:multiLevelType w:val="hybridMultilevel"/>
    <w:tmpl w:val="D00ACBEA"/>
    <w:lvl w:ilvl="0" w:tplc="64D6CAE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98A111B"/>
    <w:multiLevelType w:val="hybridMultilevel"/>
    <w:tmpl w:val="05D414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footnotePr>
    <w:footnote w:id="-1"/>
    <w:footnote w:id="0"/>
  </w:footnotePr>
  <w:endnotePr>
    <w:endnote w:id="-1"/>
    <w:endnote w:id="0"/>
  </w:endnotePr>
  <w:compat/>
  <w:rsids>
    <w:rsidRoot w:val="00E82909"/>
    <w:rsid w:val="000119D6"/>
    <w:rsid w:val="00020C7F"/>
    <w:rsid w:val="00021ADE"/>
    <w:rsid w:val="00032838"/>
    <w:rsid w:val="00033A90"/>
    <w:rsid w:val="00040BCC"/>
    <w:rsid w:val="00047D4E"/>
    <w:rsid w:val="00050A3B"/>
    <w:rsid w:val="00052E5F"/>
    <w:rsid w:val="0006462C"/>
    <w:rsid w:val="00075C94"/>
    <w:rsid w:val="00093D93"/>
    <w:rsid w:val="000A579D"/>
    <w:rsid w:val="000B55B7"/>
    <w:rsid w:val="000B7FFB"/>
    <w:rsid w:val="000C5FD8"/>
    <w:rsid w:val="000D7103"/>
    <w:rsid w:val="000F0F08"/>
    <w:rsid w:val="000F3105"/>
    <w:rsid w:val="000F65BD"/>
    <w:rsid w:val="001052DA"/>
    <w:rsid w:val="0013618E"/>
    <w:rsid w:val="001364B6"/>
    <w:rsid w:val="00141BE6"/>
    <w:rsid w:val="00142E78"/>
    <w:rsid w:val="0014670E"/>
    <w:rsid w:val="001512AB"/>
    <w:rsid w:val="0016191F"/>
    <w:rsid w:val="00164A8E"/>
    <w:rsid w:val="00167DDB"/>
    <w:rsid w:val="0018077C"/>
    <w:rsid w:val="001825D0"/>
    <w:rsid w:val="001A33BF"/>
    <w:rsid w:val="001A6D5C"/>
    <w:rsid w:val="001B1FE0"/>
    <w:rsid w:val="001C219C"/>
    <w:rsid w:val="001C4D7F"/>
    <w:rsid w:val="001D0EDE"/>
    <w:rsid w:val="001E20FD"/>
    <w:rsid w:val="001E30E7"/>
    <w:rsid w:val="001E4705"/>
    <w:rsid w:val="001F50E5"/>
    <w:rsid w:val="00233F75"/>
    <w:rsid w:val="0025472D"/>
    <w:rsid w:val="00260F68"/>
    <w:rsid w:val="00285C1B"/>
    <w:rsid w:val="00290916"/>
    <w:rsid w:val="00293298"/>
    <w:rsid w:val="002C4E55"/>
    <w:rsid w:val="002D468E"/>
    <w:rsid w:val="002F093D"/>
    <w:rsid w:val="002F4F37"/>
    <w:rsid w:val="00301C9E"/>
    <w:rsid w:val="00305D10"/>
    <w:rsid w:val="00317D64"/>
    <w:rsid w:val="00327B47"/>
    <w:rsid w:val="003343BA"/>
    <w:rsid w:val="00337F34"/>
    <w:rsid w:val="00340801"/>
    <w:rsid w:val="00343771"/>
    <w:rsid w:val="00361AE5"/>
    <w:rsid w:val="00371E7D"/>
    <w:rsid w:val="00372A9A"/>
    <w:rsid w:val="003759FE"/>
    <w:rsid w:val="003847B7"/>
    <w:rsid w:val="00385C06"/>
    <w:rsid w:val="003A2172"/>
    <w:rsid w:val="003A3B2E"/>
    <w:rsid w:val="003A4497"/>
    <w:rsid w:val="003B5EFE"/>
    <w:rsid w:val="003C08DA"/>
    <w:rsid w:val="003C6BCE"/>
    <w:rsid w:val="003C76FC"/>
    <w:rsid w:val="00425337"/>
    <w:rsid w:val="00434C48"/>
    <w:rsid w:val="0043551D"/>
    <w:rsid w:val="004361B1"/>
    <w:rsid w:val="00460E33"/>
    <w:rsid w:val="00462D81"/>
    <w:rsid w:val="00474B69"/>
    <w:rsid w:val="004A6180"/>
    <w:rsid w:val="004A686A"/>
    <w:rsid w:val="004B577D"/>
    <w:rsid w:val="004C3814"/>
    <w:rsid w:val="004E3189"/>
    <w:rsid w:val="004F02C8"/>
    <w:rsid w:val="004F33D6"/>
    <w:rsid w:val="004F4C63"/>
    <w:rsid w:val="004F4DCD"/>
    <w:rsid w:val="005118EC"/>
    <w:rsid w:val="00514B49"/>
    <w:rsid w:val="00514DCF"/>
    <w:rsid w:val="0053008A"/>
    <w:rsid w:val="00535AAB"/>
    <w:rsid w:val="00536ADA"/>
    <w:rsid w:val="005449D7"/>
    <w:rsid w:val="005565A8"/>
    <w:rsid w:val="005776A0"/>
    <w:rsid w:val="00580DE0"/>
    <w:rsid w:val="00585F85"/>
    <w:rsid w:val="00594211"/>
    <w:rsid w:val="00596DED"/>
    <w:rsid w:val="005C7AF5"/>
    <w:rsid w:val="005C7CCF"/>
    <w:rsid w:val="005D312D"/>
    <w:rsid w:val="005D4120"/>
    <w:rsid w:val="005F373C"/>
    <w:rsid w:val="005F5400"/>
    <w:rsid w:val="005F5588"/>
    <w:rsid w:val="005F76FD"/>
    <w:rsid w:val="0061524C"/>
    <w:rsid w:val="00616CF2"/>
    <w:rsid w:val="00655C25"/>
    <w:rsid w:val="00672F0C"/>
    <w:rsid w:val="006730B3"/>
    <w:rsid w:val="00680924"/>
    <w:rsid w:val="00680D3E"/>
    <w:rsid w:val="00686AFF"/>
    <w:rsid w:val="006A74FC"/>
    <w:rsid w:val="006B0991"/>
    <w:rsid w:val="006B253C"/>
    <w:rsid w:val="006C003D"/>
    <w:rsid w:val="006C1ABC"/>
    <w:rsid w:val="006C5EC1"/>
    <w:rsid w:val="006C6B3F"/>
    <w:rsid w:val="006D1E3B"/>
    <w:rsid w:val="006D4784"/>
    <w:rsid w:val="006E45F3"/>
    <w:rsid w:val="006F2498"/>
    <w:rsid w:val="006F4733"/>
    <w:rsid w:val="00714E2B"/>
    <w:rsid w:val="00715365"/>
    <w:rsid w:val="0072091C"/>
    <w:rsid w:val="00722AEB"/>
    <w:rsid w:val="00726641"/>
    <w:rsid w:val="00733C98"/>
    <w:rsid w:val="007407D5"/>
    <w:rsid w:val="00741304"/>
    <w:rsid w:val="0074189D"/>
    <w:rsid w:val="0077594F"/>
    <w:rsid w:val="00787D49"/>
    <w:rsid w:val="007D4AED"/>
    <w:rsid w:val="007F6095"/>
    <w:rsid w:val="007F75A9"/>
    <w:rsid w:val="0080576E"/>
    <w:rsid w:val="00811044"/>
    <w:rsid w:val="0081217F"/>
    <w:rsid w:val="00820DFA"/>
    <w:rsid w:val="008611CE"/>
    <w:rsid w:val="00862B03"/>
    <w:rsid w:val="00867697"/>
    <w:rsid w:val="008772DF"/>
    <w:rsid w:val="00885976"/>
    <w:rsid w:val="008A343A"/>
    <w:rsid w:val="008B0049"/>
    <w:rsid w:val="008B6037"/>
    <w:rsid w:val="008C0C30"/>
    <w:rsid w:val="008D186A"/>
    <w:rsid w:val="0090422E"/>
    <w:rsid w:val="00907367"/>
    <w:rsid w:val="009113DD"/>
    <w:rsid w:val="00921464"/>
    <w:rsid w:val="00930807"/>
    <w:rsid w:val="009359C6"/>
    <w:rsid w:val="009429C5"/>
    <w:rsid w:val="00944B83"/>
    <w:rsid w:val="009556E3"/>
    <w:rsid w:val="009836C3"/>
    <w:rsid w:val="009A228B"/>
    <w:rsid w:val="009A4DCA"/>
    <w:rsid w:val="009A571B"/>
    <w:rsid w:val="009C3BB8"/>
    <w:rsid w:val="009E2886"/>
    <w:rsid w:val="00A15FB7"/>
    <w:rsid w:val="00A161AD"/>
    <w:rsid w:val="00A20A18"/>
    <w:rsid w:val="00A323EC"/>
    <w:rsid w:val="00A54012"/>
    <w:rsid w:val="00A547C4"/>
    <w:rsid w:val="00A60D0F"/>
    <w:rsid w:val="00A7380F"/>
    <w:rsid w:val="00A81CB6"/>
    <w:rsid w:val="00A91DFD"/>
    <w:rsid w:val="00AC6DC0"/>
    <w:rsid w:val="00AD6905"/>
    <w:rsid w:val="00AF6516"/>
    <w:rsid w:val="00B12A86"/>
    <w:rsid w:val="00B173AA"/>
    <w:rsid w:val="00B204EE"/>
    <w:rsid w:val="00B313F7"/>
    <w:rsid w:val="00B35704"/>
    <w:rsid w:val="00B367C5"/>
    <w:rsid w:val="00B424E7"/>
    <w:rsid w:val="00B871A2"/>
    <w:rsid w:val="00B90A2D"/>
    <w:rsid w:val="00B94D32"/>
    <w:rsid w:val="00B97AC5"/>
    <w:rsid w:val="00BB2F66"/>
    <w:rsid w:val="00BB53C6"/>
    <w:rsid w:val="00BC50B6"/>
    <w:rsid w:val="00BE2F43"/>
    <w:rsid w:val="00BF0D52"/>
    <w:rsid w:val="00C225B6"/>
    <w:rsid w:val="00C4773C"/>
    <w:rsid w:val="00C512E7"/>
    <w:rsid w:val="00C53FCD"/>
    <w:rsid w:val="00C6396D"/>
    <w:rsid w:val="00C648B9"/>
    <w:rsid w:val="00C64C68"/>
    <w:rsid w:val="00C7731A"/>
    <w:rsid w:val="00C85465"/>
    <w:rsid w:val="00C9202D"/>
    <w:rsid w:val="00C959F3"/>
    <w:rsid w:val="00CA3BE9"/>
    <w:rsid w:val="00CF157E"/>
    <w:rsid w:val="00CF44EA"/>
    <w:rsid w:val="00D26B97"/>
    <w:rsid w:val="00D32C02"/>
    <w:rsid w:val="00D509CC"/>
    <w:rsid w:val="00D74999"/>
    <w:rsid w:val="00D86F9D"/>
    <w:rsid w:val="00DA5A5D"/>
    <w:rsid w:val="00DE71A7"/>
    <w:rsid w:val="00DF3FA3"/>
    <w:rsid w:val="00DF49B3"/>
    <w:rsid w:val="00E17988"/>
    <w:rsid w:val="00E35A86"/>
    <w:rsid w:val="00E35F4B"/>
    <w:rsid w:val="00E45D67"/>
    <w:rsid w:val="00E469CB"/>
    <w:rsid w:val="00E6229A"/>
    <w:rsid w:val="00E623B5"/>
    <w:rsid w:val="00E74BE6"/>
    <w:rsid w:val="00E80A60"/>
    <w:rsid w:val="00E816BD"/>
    <w:rsid w:val="00E81B42"/>
    <w:rsid w:val="00E82909"/>
    <w:rsid w:val="00E901D6"/>
    <w:rsid w:val="00E90279"/>
    <w:rsid w:val="00EA5D6E"/>
    <w:rsid w:val="00ED2055"/>
    <w:rsid w:val="00EE6CA0"/>
    <w:rsid w:val="00EF0EB4"/>
    <w:rsid w:val="00F03F53"/>
    <w:rsid w:val="00F12000"/>
    <w:rsid w:val="00F24D85"/>
    <w:rsid w:val="00F37DF8"/>
    <w:rsid w:val="00F420FE"/>
    <w:rsid w:val="00F51E8A"/>
    <w:rsid w:val="00F624FA"/>
    <w:rsid w:val="00F74D17"/>
    <w:rsid w:val="00F84FBE"/>
    <w:rsid w:val="00F86038"/>
    <w:rsid w:val="00F875C8"/>
    <w:rsid w:val="00F90FE6"/>
    <w:rsid w:val="00FC5C87"/>
    <w:rsid w:val="00FE0DF2"/>
    <w:rsid w:val="00FF23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f30"/>
      <o:colormenu v:ext="edit" fillcolor="none [2414]"/>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A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909"/>
    <w:rPr>
      <w:rFonts w:ascii="Tahoma" w:hAnsi="Tahoma" w:cs="Tahoma"/>
      <w:sz w:val="16"/>
      <w:szCs w:val="16"/>
    </w:rPr>
  </w:style>
  <w:style w:type="paragraph" w:styleId="Header">
    <w:name w:val="header"/>
    <w:basedOn w:val="Normal"/>
    <w:link w:val="HeaderChar"/>
    <w:uiPriority w:val="99"/>
    <w:semiHidden/>
    <w:unhideWhenUsed/>
    <w:rsid w:val="00B313F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13F7"/>
  </w:style>
  <w:style w:type="paragraph" w:styleId="Footer">
    <w:name w:val="footer"/>
    <w:basedOn w:val="Normal"/>
    <w:link w:val="FooterChar"/>
    <w:uiPriority w:val="99"/>
    <w:semiHidden/>
    <w:unhideWhenUsed/>
    <w:rsid w:val="00B313F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13F7"/>
  </w:style>
  <w:style w:type="paragraph" w:styleId="ListParagraph">
    <w:name w:val="List Paragraph"/>
    <w:basedOn w:val="Normal"/>
    <w:uiPriority w:val="34"/>
    <w:qFormat/>
    <w:rsid w:val="003A44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E387D8-A89F-4EA6-AEFD-3BEB73CA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Ojonav Hazarika</dc:creator>
  <cp:lastModifiedBy>Ojonav Hazarika</cp:lastModifiedBy>
  <cp:revision>37</cp:revision>
  <dcterms:created xsi:type="dcterms:W3CDTF">2012-06-20T12:00:00Z</dcterms:created>
  <dcterms:modified xsi:type="dcterms:W3CDTF">2012-07-04T09:50:00Z</dcterms:modified>
</cp:coreProperties>
</file>